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_id (SKU_ID)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Short_description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Img_URL: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product_url: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Price: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MRP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Selling Price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Discount %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Qty_available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Variants - S, M, L, XL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Category</w:t>
      </w:r>
      <w:del w:author="Siddharth Prasad" w:id="0" w:date="2015-07-26T17:51:27Z">
        <w:r w:rsidDel="00000000" w:rsidR="00000000" w:rsidRPr="00000000">
          <w:rPr>
            <w:color w:val="222222"/>
            <w:sz w:val="20"/>
            <w:szCs w:val="20"/>
            <w:highlight w:val="white"/>
            <w:rtl w:val="0"/>
          </w:rPr>
          <w:delText xml:space="preserve">_id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Color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Manufacturer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Delivery: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ff00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color w:val="ffff00"/>
          <w:sz w:val="20"/>
          <w:szCs w:val="20"/>
          <w:highlight w:val="white"/>
          <w:rtl w:val="0"/>
        </w:rPr>
        <w:t xml:space="preserve">available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Charge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store_id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showcase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CTS(create timestamp)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MTS(modified timestamp)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"_id" : ObjectId("5590fc4b8daa264d148b4567"),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"pid" : "sidsprasad@gmail.com",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"name" : "Test!",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"price" : "999",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"disc" : "5",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"sku" : "78956132",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"wp" : "4654654",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"sdescription" : "This is a test",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"description" : "TEST!",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"product_url" : "www.test.com",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"img_url" : "assets/dp/sidsprasad@gmail.com_1435565131.png",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"edt" : "Today",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"ean" : "789",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"brand" : "Nike",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"mfg" : "Test",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"showcase" : "yes"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//new required fields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“shop_name”: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“shop_id”: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store_id←-----------------------------------------------------------------|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name: </w:t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ns w:author="Siddharth Prasad" w:id="1" w:date="2015-07-08T08:03:41Z"/>
        </w:rPr>
      </w:pPr>
      <w:r w:rsidDel="00000000" w:rsidR="00000000" w:rsidRPr="00000000">
        <w:rPr>
          <w:rtl w:val="0"/>
        </w:rPr>
        <w:tab/>
      </w:r>
      <w:ins w:author="Siddharth Prasad" w:id="1" w:date="2015-07-08T08:03:41Z">
        <w:r w:rsidDel="00000000" w:rsidR="00000000" w:rsidRPr="00000000">
          <w:rPr>
            <w:rtl w:val="0"/>
          </w:rPr>
          <w:t xml:space="preserve">categories:[ ]</w:t>
        </w:r>
      </w:ins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Siddharth Prasad" w:id="1" w:date="2015-07-08T08:03:41Z">
        <w:r w:rsidDel="00000000" w:rsidR="00000000" w:rsidRPr="00000000">
          <w:rPr>
            <w:rtl w:val="0"/>
          </w:rPr>
          <w:tab/>
          <w:t xml:space="preserve">owners:[ ]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dp_img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strike w:val="1"/>
          <w:color w:val="ff9900"/>
          <w:rtl w:val="0"/>
        </w:rPr>
        <w:t xml:space="preserve">cover: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gallery: []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|----&gt;pk(for mall alone)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franchise (Name if any else null(independent)) </w:t>
        <w:tab/>
        <w:tab/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ab/>
        <w:t xml:space="preserve">mall_id:</w:t>
      </w:r>
      <w:r w:rsidDel="00000000" w:rsidR="00000000" w:rsidRPr="00000000">
        <w:rPr>
          <w:rtl w:val="0"/>
        </w:rPr>
        <w:t xml:space="preserve">&lt;------------------------------------------------------------------</w:t>
        <w:tab/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rating: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"lat" : "12.9086862",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"lon" : "77.58436039999992",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"address" : "386, 11th A cross",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"locality" : "JP Nagar 1st Phase"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"state" : "Karnataka",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"city" : "Bangalore",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"pin" : "560078",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"number" : "07259114333",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"website" 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www.sid.com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"twitter" 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"facebook" 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checked_in:[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beacon_counter: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beacon_window: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beacon_checkout/bill: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CTS(create timestamp)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MTS(modified timestamp)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←---------------Put Api--------&gt;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UserCheckedin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store_id: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//melicious store owner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store_ids:[]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//Offer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"_id" : ObjectId("5593cd228daa26711d8b4567")(offer_id)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"name"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"description"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"expiry"(unix format)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"img":(url)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rating: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store_id: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***type:Manufactures/Independent.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"status"(active/inactive) [Change status using cron job?]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offer_codes:(This is generated when the user requests for a coupon(GET call)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["WGL3Q9",&lt;user_id&gt;,&lt;timestamp&gt;](we can set delete time for coupon code.ex we can run a cron job deleting codes that are 12hr old)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remaining_offers: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terms&amp;conditions: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offer_view_logs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user_agent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offer_used_logs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offer_id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ins w:author="Siddharth Prasad" w:id="2" w:date="2015-07-08T08:02:23Z">
        <w:r w:rsidDel="00000000" w:rsidR="00000000" w:rsidRPr="00000000">
          <w:rPr>
            <w:rtl w:val="0"/>
          </w:rPr>
          <w:t xml:space="preserve">offer_code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del w:author="Siddharth Prasad" w:id="3" w:date="2015-07-08T08:06:44Z">
        <w:r w:rsidDel="00000000" w:rsidR="00000000" w:rsidRPr="00000000">
          <w:rPr>
            <w:rtl w:val="0"/>
          </w:rPr>
          <w:delText xml:space="preserve">view_</w:delText>
        </w:r>
      </w:del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store_id(This is because, the offer could be manufacturer's offer)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ins w:author="Siddharth Prasad" w:id="4" w:date="2015-07-08T08:08:20Z">
        <w:r w:rsidDel="00000000" w:rsidR="00000000" w:rsidRPr="00000000">
          <w:rPr>
            <w:rtl w:val="0"/>
            <w:rPrChange w:author="Siddharth Prasad" w:id="5" w:date="2015-07-08T08:08:20Z">
              <w:rPr/>
            </w:rPrChange>
          </w:rPr>
          <w:t xml:space="preserve">user_agent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"_id" : ObjectId("559b62398daa2630148b4567"),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"username" : "Siddharth Prasad",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email: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GCM: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"type" : customer/client,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signup_method:G+/FB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"dp_img"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Address: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Street: “ 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Locality:” ”,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"city" : "Bangalore",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"state" : "Karnataka",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“country”:”India”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"number" : "1234567890”(optional for customer),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timestamp: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age-range: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bday: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gender: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rel-status: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ins w:author="Siddharth Prasad" w:id="6" w:date="2015-07-22T12:05:11Z">
        <w:r w:rsidDel="00000000" w:rsidR="00000000" w:rsidRPr="00000000">
          <w:rPr>
            <w:rtl w:val="0"/>
          </w:rPr>
          <w:t xml:space="preserve">stores[ ]</w:t>
        </w:r>
      </w:ins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password:(Store_owner)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active: (inactive if not used for a while) :P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//Categories (Each is a diff obj)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{ "_id" : ObjectId("55962fa98daa26124a8b4567"), "category" : "lifestyle",</w:t>
      </w:r>
      <w:r w:rsidDel="00000000" w:rsidR="00000000" w:rsidRPr="00000000">
        <w:rPr>
          <w:shd w:fill="ff9900" w:val="clear"/>
          <w:rtl w:val="0"/>
        </w:rPr>
        <w:t xml:space="preserve">s_category:,ss_category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color w:val="ff9900"/>
          <w:rtl w:val="0"/>
        </w:rPr>
        <w:t xml:space="preserve">Whats this??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//Feedback ----type log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"_id" : ObjectId("559124556856a94a0e20a1e5"),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"user_id"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"type" : "product"/store_service/,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object_id: p_23123123(productsID)/ss_23423423423(storeID)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"name</w:t>
      </w:r>
      <w:ins w:author="Siddharth Prasad" w:id="7" w:date="2015-07-08T08:21:03Z">
        <w:r w:rsidDel="00000000" w:rsidR="00000000" w:rsidRPr="00000000">
          <w:rPr>
            <w:rtl w:val="0"/>
          </w:rPr>
          <w:t xml:space="preserve">_ofSubject</w:t>
        </w:r>
      </w:ins>
      <w:r w:rsidDel="00000000" w:rsidR="00000000" w:rsidRPr="00000000">
        <w:rPr>
          <w:rtl w:val="0"/>
        </w:rPr>
        <w:t xml:space="preserve">" : "Test!",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"rating" : 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"subject" : "Bad Quality",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"description" : "Broke when i tried to use it for the first time!"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timestamp: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api’s for mobile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input- list of Offer_ids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offer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offer_title: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img_url: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validity: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shop_name: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detailed offer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offer_title: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shop_name: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shop_id: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validity: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terms and conditions: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offer_code: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 shop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shop_name: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logo_url: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img_url: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categories: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detailed shop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shop_name: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img_url: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img_url: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categories: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location: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"lat" : "12.9086862",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"lon" : "77.58436039999992",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"address" : "386, 11th A cross",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"locality" : "JP Nagar 1st Phase"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"state" : "Karnataka",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"city" : "Bangalore",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"pin" : "560078",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"number" : "07259114333",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"website" 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www.sid.com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"twitter" 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"facebook" 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←---------------------Mobile ----------------&gt;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api, used for the client app.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user_id: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image: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gender: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getCustomerDetails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feedback:[{content:“abcd”,timestamp:65675567}]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offers_viewed:[{_id:,_title:,image}]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products_viewed:[{_id:,title:,image}]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d.com" TargetMode="External"/><Relationship Id="rId7" Type="http://schemas.openxmlformats.org/officeDocument/2006/relationships/hyperlink" Target="http://www.s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